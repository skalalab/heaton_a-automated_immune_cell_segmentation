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47DC" w14:textId="2546D7F8" w:rsidR="00F96C4C" w:rsidRDefault="00344BE6" w:rsidP="00F96C4C">
      <w:pPr>
        <w:rPr>
          <w:rFonts w:eastAsiaTheme="minorEastAsia"/>
        </w:rPr>
      </w:pPr>
      <w:r>
        <w:t xml:space="preserve">Automated cell segmentation was performed through a </w:t>
      </w:r>
      <w:r w:rsidR="00AE49B2">
        <w:t xml:space="preserve">custom </w:t>
      </w:r>
      <w:r>
        <w:t>Python based pipeline</w:t>
      </w:r>
      <w:r w:rsidR="00AE49B2">
        <w:t xml:space="preserve">. mCherry intensity and lifetime images, thresholded to a predefined range to reduce non-specific signal activity, were passed in as initial inputs to the pipeline. </w:t>
      </w:r>
      <w:r w:rsidR="007413DD">
        <w:t xml:space="preserve">Initial thresholding of intensity images through </w:t>
      </w:r>
      <w:commentRangeStart w:id="0"/>
      <w:del w:id="1" w:author="Peter R Rehani" w:date="2022-05-25T23:31:00Z">
        <w:r w:rsidR="007413DD" w:rsidDel="00E954CD">
          <w:delText xml:space="preserve">Otsu </w:delText>
        </w:r>
        <w:commentRangeEnd w:id="0"/>
        <w:r w:rsidR="00012E7B" w:rsidDel="00E954CD">
          <w:rPr>
            <w:rStyle w:val="CommentReference"/>
          </w:rPr>
          <w:commentReference w:id="0"/>
        </w:r>
        <w:r w:rsidR="007413DD" w:rsidDel="00E954CD">
          <w:delText xml:space="preserve">or Yen </w:delText>
        </w:r>
      </w:del>
      <w:ins w:id="2" w:author="Peter R Rehani" w:date="2022-05-25T23:31:00Z">
        <w:r w:rsidR="00E954CD">
          <w:t xml:space="preserve">a series of methods </w:t>
        </w:r>
      </w:ins>
      <w:proofErr w:type="spellStart"/>
      <w:r w:rsidR="007413DD">
        <w:t>methods</w:t>
      </w:r>
      <w:proofErr w:type="spellEnd"/>
      <w:r w:rsidR="007413DD">
        <w:t xml:space="preserve"> was used</w:t>
      </w:r>
      <w:r w:rsidR="0052041C">
        <w:t xml:space="preserve"> to</w:t>
      </w:r>
      <w:r w:rsidR="007413DD">
        <w:t xml:space="preserve"> differentiate foreground vs. background. Next, a left-merge intersection was performed </w:t>
      </w:r>
      <w:r w:rsidR="00980D56">
        <w:t>to combine</w:t>
      </w:r>
      <w:r w:rsidR="006A4917">
        <w:t xml:space="preserve"> the thresholded intensity image</w:t>
      </w:r>
      <w:r w:rsidR="007413DD">
        <w:t xml:space="preserve"> and</w:t>
      </w:r>
      <w:r w:rsidR="006A4917">
        <w:t xml:space="preserve"> the range-limited lifetime image</w:t>
      </w:r>
      <w:r w:rsidR="007413DD">
        <w:t xml:space="preserve">. </w:t>
      </w:r>
      <w:commentRangeStart w:id="3"/>
      <w:commentRangeStart w:id="4"/>
      <w:r w:rsidR="00907194">
        <w:t>A canny edge detector was used to identify</w:t>
      </w:r>
      <w:r w:rsidR="00DE073B">
        <w:t xml:space="preserve"> and label</w:t>
      </w:r>
      <w:r w:rsidR="00907194">
        <w:t xml:space="preserve"> i</w:t>
      </w:r>
      <w:r w:rsidR="007413DD">
        <w:t xml:space="preserve">ndividual regions of interest </w:t>
      </w:r>
      <w:r w:rsidR="00907194">
        <w:t xml:space="preserve">(ROIs) </w:t>
      </w:r>
      <w:r w:rsidR="007413DD">
        <w:t>in the resulting image</w:t>
      </w:r>
      <w:r w:rsidR="00DE073B">
        <w:t xml:space="preserve">; ROIs </w:t>
      </w:r>
      <w:r w:rsidR="00907194">
        <w:t>were</w:t>
      </w:r>
      <w:r w:rsidR="007413DD">
        <w:t xml:space="preserve"> expanded through binary dilation or closing</w:t>
      </w:r>
      <w:r w:rsidR="00907194">
        <w:t xml:space="preserve"> to ensure proper coverage of </w:t>
      </w:r>
      <w:r w:rsidR="00DE073B">
        <w:t>c</w:t>
      </w:r>
      <w:r w:rsidR="00907194">
        <w:t xml:space="preserve">ell bodies. </w:t>
      </w:r>
      <w:commentRangeEnd w:id="3"/>
      <w:r w:rsidR="0029341B">
        <w:rPr>
          <w:rStyle w:val="CommentReference"/>
        </w:rPr>
        <w:commentReference w:id="3"/>
      </w:r>
      <w:commentRangeEnd w:id="4"/>
      <w:r w:rsidR="005135DB">
        <w:rPr>
          <w:rStyle w:val="CommentReference"/>
        </w:rPr>
        <w:commentReference w:id="4"/>
      </w:r>
      <w:r w:rsidR="00DE073B">
        <w:t>Following ROI generation, a small-item filter</w:t>
      </w:r>
      <w:r w:rsidR="00455620">
        <w:t xml:space="preserve"> was used based on ROI area to limit noise and non-specific elements in the mask. </w:t>
      </w:r>
      <w:r w:rsidR="001B55CE">
        <w:t>Ensemble voting was performed via combinatorial analysis of intensity image thresholding and ROI region expansion methods</w:t>
      </w:r>
      <w:commentRangeStart w:id="5"/>
      <w:del w:id="6" w:author="Peter R Rehani" w:date="2022-05-25T23:32:00Z">
        <w:r w:rsidR="001B55CE" w:rsidDel="00E954CD">
          <w:delText>, generating</w:delText>
        </w:r>
        <w:r w:rsidR="00F857C7" w:rsidDel="00E954CD">
          <w:delText xml:space="preserve"> 28 </w:delText>
        </w:r>
        <w:r w:rsidR="00F96C4C" w:rsidDel="00E954CD">
          <w:rPr>
            <w:rFonts w:eastAsiaTheme="minorEastAsia"/>
          </w:rPr>
          <w:delText>possible outcome</w:delText>
        </w:r>
        <w:r w:rsidR="00671CE5" w:rsidDel="00E954CD">
          <w:rPr>
            <w:rFonts w:eastAsiaTheme="minorEastAsia"/>
          </w:rPr>
          <w:delText xml:space="preserve"> images</w:delText>
        </w:r>
        <w:commentRangeEnd w:id="5"/>
        <w:r w:rsidR="00671CE5" w:rsidDel="00E954CD">
          <w:rPr>
            <w:rStyle w:val="CommentReference"/>
          </w:rPr>
          <w:commentReference w:id="5"/>
        </w:r>
      </w:del>
      <w:r w:rsidR="00F96C4C">
        <w:rPr>
          <w:rFonts w:eastAsiaTheme="minorEastAsia"/>
        </w:rPr>
        <w:t xml:space="preserve">. </w:t>
      </w:r>
      <w:r w:rsidR="00CF7573">
        <w:rPr>
          <w:rFonts w:eastAsiaTheme="minorEastAsia"/>
        </w:rPr>
        <w:t>A m</w:t>
      </w:r>
      <w:r w:rsidR="00F679F3">
        <w:rPr>
          <w:rFonts w:eastAsiaTheme="minorEastAsia"/>
        </w:rPr>
        <w:t>aximum intensity projection was generated</w:t>
      </w:r>
      <w:r w:rsidR="00CF7573">
        <w:rPr>
          <w:rFonts w:eastAsiaTheme="minorEastAsia"/>
        </w:rPr>
        <w:t xml:space="preserve"> for each outcome,</w:t>
      </w:r>
      <w:r w:rsidR="006A2183">
        <w:rPr>
          <w:rFonts w:eastAsiaTheme="minorEastAsia"/>
        </w:rPr>
        <w:t xml:space="preserve"> </w:t>
      </w:r>
      <w:r w:rsidR="00574E84">
        <w:rPr>
          <w:rFonts w:eastAsiaTheme="minorEastAsia"/>
        </w:rPr>
        <w:t>and a single ‘best’ binary mask was established by maximizing Dice coefficient</w:t>
      </w:r>
      <w:r w:rsidR="00770FBC">
        <w:rPr>
          <w:rFonts w:eastAsiaTheme="minorEastAsia"/>
        </w:rPr>
        <w:t>s</w:t>
      </w:r>
      <w:r w:rsidR="002D671F">
        <w:rPr>
          <w:rFonts w:eastAsiaTheme="minorEastAsia"/>
        </w:rPr>
        <w:t xml:space="preserve"> compared against hand-segmented ground truth images </w:t>
      </w:r>
      <w:r w:rsidR="00770FBC">
        <w:rPr>
          <w:rFonts w:eastAsiaTheme="minorEastAsia"/>
        </w:rPr>
        <w:t>for every image in the dataset</w:t>
      </w:r>
      <w:r w:rsidR="00574E84">
        <w:rPr>
          <w:rFonts w:eastAsiaTheme="minorEastAsia"/>
        </w:rPr>
        <w:t>.</w:t>
      </w:r>
      <w:r w:rsidR="006407A4">
        <w:rPr>
          <w:rFonts w:eastAsiaTheme="minorEastAsia"/>
        </w:rPr>
        <w:t xml:space="preserve"> Final s</w:t>
      </w:r>
      <w:r w:rsidR="0030117E">
        <w:rPr>
          <w:rFonts w:eastAsiaTheme="minorEastAsia"/>
        </w:rPr>
        <w:t xml:space="preserve">egmentation </w:t>
      </w:r>
      <w:r w:rsidR="006407A4">
        <w:rPr>
          <w:rFonts w:eastAsiaTheme="minorEastAsia"/>
        </w:rPr>
        <w:t xml:space="preserve">mask </w:t>
      </w:r>
      <w:r w:rsidR="00EA1A3A">
        <w:rPr>
          <w:rFonts w:eastAsiaTheme="minorEastAsia"/>
        </w:rPr>
        <w:t>quality</w:t>
      </w:r>
      <w:r w:rsidR="0030117E">
        <w:rPr>
          <w:rFonts w:eastAsiaTheme="minorEastAsia"/>
        </w:rPr>
        <w:t xml:space="preserve"> was </w:t>
      </w:r>
      <w:r w:rsidR="00DF3552">
        <w:rPr>
          <w:rFonts w:eastAsiaTheme="minorEastAsia"/>
        </w:rPr>
        <w:t xml:space="preserve">assessed through </w:t>
      </w:r>
      <w:r w:rsidR="000E686B">
        <w:rPr>
          <w:rFonts w:eastAsiaTheme="minorEastAsia"/>
        </w:rPr>
        <w:t>calculations of the Dice coefficient</w:t>
      </w:r>
      <w:del w:id="7" w:author="Peter R Rehani" w:date="2022-05-25T23:34:00Z">
        <w:r w:rsidR="000E686B" w:rsidDel="006E2A21">
          <w:rPr>
            <w:rFonts w:eastAsiaTheme="minorEastAsia"/>
          </w:rPr>
          <w:delText xml:space="preserve"> and Jaccard Index</w:delText>
        </w:r>
      </w:del>
      <w:r w:rsidR="000E686B">
        <w:rPr>
          <w:rFonts w:eastAsiaTheme="minorEastAsia"/>
        </w:rPr>
        <w:t xml:space="preserve"> for each image</w:t>
      </w:r>
      <w:r w:rsidR="005C6CF5">
        <w:rPr>
          <w:rFonts w:eastAsiaTheme="minorEastAsia"/>
        </w:rPr>
        <w:t xml:space="preserve">. </w:t>
      </w:r>
    </w:p>
    <w:p w14:paraId="21041397" w14:textId="56388A88" w:rsidR="00971BED" w:rsidRDefault="00D947BC">
      <w:r>
        <w:rPr>
          <w:rFonts w:eastAsiaTheme="minorEastAsia"/>
        </w:rPr>
        <w:t>*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different thresholding methods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unique region expansion steps with different methods</w:t>
      </w:r>
      <w:r w:rsidR="00E23A54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ins w:id="8" w:author="Peter R Rehani" w:date="2022-05-25T23:34:00Z">
                    <w:rPr>
                      <w:rFonts w:ascii="Cambria Math" w:hAnsi="Cambria Math"/>
                    </w:rPr>
                    <m:t>7</m:t>
                  </w:ins>
                </m:r>
                <m:r>
                  <w:del w:id="9" w:author="Peter R Rehani" w:date="2022-05-25T23:34:00Z">
                    <w:rPr>
                      <w:rFonts w:ascii="Cambria Math" w:hAnsi="Cambria Math"/>
                    </w:rPr>
                    <m:t>3</m:t>
                  </w:del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w:ins w:id="10" w:author="Peter R Rehani" w:date="2022-05-25T23:35:00Z">
            <w:rPr>
              <w:rFonts w:ascii="Cambria Math" w:eastAsiaTheme="minorEastAsia" w:hAnsi="Cambria Math"/>
            </w:rPr>
            <m:t>508</m:t>
          </w:ins>
        </m:r>
        <m:r>
          <w:del w:id="11" w:author="Peter R Rehani" w:date="2022-05-25T23:35:00Z">
            <w:rPr>
              <w:rFonts w:ascii="Cambria Math" w:eastAsiaTheme="minorEastAsia" w:hAnsi="Cambria Math"/>
            </w:rPr>
            <m:t>28</m:t>
          </w:del>
        </m:r>
      </m:oMath>
      <w:del w:id="12" w:author="Peter R Rehani" w:date="2022-05-25T23:35:00Z">
        <w:r w:rsidR="00523E4E" w:rsidDel="006E2A21">
          <w:rPr>
            <w:rFonts w:eastAsiaTheme="minorEastAsia"/>
          </w:rPr>
          <w:delText xml:space="preserve"> </w:delText>
        </w:r>
      </w:del>
      <w:ins w:id="13" w:author="Peter R Rehani" w:date="2022-05-25T23:35:00Z">
        <w:r w:rsidR="009B2957">
          <w:rPr>
            <w:rFonts w:eastAsiaTheme="minorEastAsia"/>
          </w:rPr>
          <w:t xml:space="preserve"> </w:t>
        </w:r>
      </w:ins>
      <w:del w:id="14" w:author="Peter R Rehani" w:date="2022-05-25T23:35:00Z">
        <w:r w:rsidR="00523E4E" w:rsidDel="009B2957">
          <w:rPr>
            <w:rFonts w:eastAsiaTheme="minorEastAsia"/>
          </w:rPr>
          <w:delText>p</w:delText>
        </w:r>
      </w:del>
      <w:ins w:id="15" w:author="Peter R Rehani" w:date="2022-05-25T23:35:00Z">
        <w:r w:rsidR="009B2957">
          <w:rPr>
            <w:rFonts w:eastAsiaTheme="minorEastAsia"/>
          </w:rPr>
          <w:t>p</w:t>
        </w:r>
      </w:ins>
      <w:r w:rsidR="00523E4E">
        <w:rPr>
          <w:rFonts w:eastAsiaTheme="minorEastAsia"/>
        </w:rPr>
        <w:t>ossible combination outcomes</w:t>
      </w:r>
      <w:r w:rsidR="00F1229F">
        <w:rPr>
          <w:rFonts w:eastAsiaTheme="minorEastAsia"/>
        </w:rPr>
        <w:t xml:space="preserve">. </w:t>
      </w:r>
    </w:p>
    <w:sectPr w:rsidR="0097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eter R Rehani [2]" w:date="2021-05-19T23:58:00Z" w:initials="PRR">
    <w:p w14:paraId="4022F7A8" w14:textId="45724DA3" w:rsidR="00012E7B" w:rsidRDefault="00012E7B">
      <w:pPr>
        <w:pStyle w:val="CommentText"/>
      </w:pPr>
      <w:r>
        <w:rPr>
          <w:rStyle w:val="CommentReference"/>
        </w:rPr>
        <w:annotationRef/>
      </w:r>
      <w:r>
        <w:t>We have global and local, not sure whether that’s important to mention</w:t>
      </w:r>
    </w:p>
  </w:comment>
  <w:comment w:id="3" w:author="Peter R Rehani [2]" w:date="2021-05-19T23:54:00Z" w:initials="PRR">
    <w:p w14:paraId="6510AC44" w14:textId="77777777" w:rsidR="0029341B" w:rsidRDefault="0029341B">
      <w:pPr>
        <w:pStyle w:val="CommentText"/>
      </w:pPr>
      <w:r>
        <w:rPr>
          <w:rStyle w:val="CommentReference"/>
        </w:rPr>
        <w:annotationRef/>
      </w:r>
      <w:r>
        <w:t xml:space="preserve">This seems a bit hard to properly structure. The actual series of events is as follows: </w:t>
      </w:r>
    </w:p>
    <w:p w14:paraId="24166B46" w14:textId="77777777" w:rsidR="0029341B" w:rsidRDefault="0029341B">
      <w:pPr>
        <w:pStyle w:val="CommentText"/>
      </w:pPr>
      <w:r>
        <w:t>1). Binary closing/dilation</w:t>
      </w:r>
    </w:p>
    <w:p w14:paraId="78BE2F6C" w14:textId="77777777" w:rsidR="0029341B" w:rsidRDefault="0029341B">
      <w:pPr>
        <w:pStyle w:val="CommentText"/>
      </w:pPr>
      <w:r>
        <w:t xml:space="preserve">2). Border clearing to remove partial cells </w:t>
      </w:r>
    </w:p>
    <w:p w14:paraId="435600C3" w14:textId="77777777" w:rsidR="0029341B" w:rsidRDefault="0029341B">
      <w:pPr>
        <w:pStyle w:val="CommentText"/>
      </w:pPr>
      <w:r>
        <w:t>3). Edge detection</w:t>
      </w:r>
    </w:p>
    <w:p w14:paraId="0E8614EB" w14:textId="77777777" w:rsidR="0029341B" w:rsidRDefault="0029341B">
      <w:pPr>
        <w:pStyle w:val="CommentText"/>
      </w:pPr>
      <w:r>
        <w:t xml:space="preserve">4). Binary closing/dilation again </w:t>
      </w:r>
    </w:p>
    <w:p w14:paraId="68B7085D" w14:textId="77777777" w:rsidR="0029341B" w:rsidRDefault="0029341B">
      <w:pPr>
        <w:pStyle w:val="CommentText"/>
      </w:pPr>
    </w:p>
    <w:p w14:paraId="3838BDD2" w14:textId="582C8CD0" w:rsidR="0029341B" w:rsidRDefault="0029341B">
      <w:pPr>
        <w:pStyle w:val="CommentText"/>
      </w:pPr>
      <w:proofErr w:type="gramStart"/>
      <w:r>
        <w:t>So</w:t>
      </w:r>
      <w:proofErr w:type="gramEnd"/>
      <w:r>
        <w:t xml:space="preserve"> 4 different elements are generated here (based on closing/closing, closing/dilation, dilation/closing, and dilation/dilation) for each thresholding combination</w:t>
      </w:r>
      <w:r w:rsidR="00012E7B">
        <w:t xml:space="preserve">. </w:t>
      </w:r>
    </w:p>
  </w:comment>
  <w:comment w:id="4" w:author="Peter R Rehani" w:date="2022-05-25T23:36:00Z" w:initials="PRR">
    <w:p w14:paraId="5D23BD5D" w14:textId="6EC569A6" w:rsidR="005135DB" w:rsidRDefault="005135DB">
      <w:pPr>
        <w:pStyle w:val="CommentText"/>
      </w:pPr>
      <w:r>
        <w:rPr>
          <w:rStyle w:val="CommentReference"/>
        </w:rPr>
        <w:annotationRef/>
      </w:r>
      <w:r>
        <w:t xml:space="preserve">Same comments as before; happy to revise as needed. </w:t>
      </w:r>
    </w:p>
  </w:comment>
  <w:comment w:id="5" w:author="Peter R Rehani [2]" w:date="2021-05-20T11:20:00Z" w:initials="PRR">
    <w:p w14:paraId="36005AF9" w14:textId="727BCFC1" w:rsidR="00671CE5" w:rsidRDefault="00671CE5">
      <w:pPr>
        <w:pStyle w:val="CommentText"/>
      </w:pPr>
      <w:r>
        <w:rPr>
          <w:rStyle w:val="CommentReference"/>
        </w:rPr>
        <w:annotationRef/>
      </w:r>
      <w:r>
        <w:t xml:space="preserve">Too much detail?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22F7A8" w15:done="0"/>
  <w15:commentEx w15:paraId="3838BDD2" w15:done="0"/>
  <w15:commentEx w15:paraId="5D23BD5D" w15:paraIdParent="3838BDD2" w15:done="0"/>
  <w15:commentEx w15:paraId="36005AF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024C3" w16cex:dateUtc="2021-05-20T04:58:00Z"/>
  <w16cex:commentExtensible w16cex:durableId="245023C2" w16cex:dateUtc="2021-05-20T04:54:00Z"/>
  <w16cex:commentExtensible w16cex:durableId="26393BE9" w16cex:dateUtc="2022-05-26T04:36:00Z"/>
  <w16cex:commentExtensible w16cex:durableId="2450C493" w16cex:dateUtc="2021-05-20T16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22F7A8" w16cid:durableId="245024C3"/>
  <w16cid:commentId w16cid:paraId="3838BDD2" w16cid:durableId="245023C2"/>
  <w16cid:commentId w16cid:paraId="5D23BD5D" w16cid:durableId="26393BE9"/>
  <w16cid:commentId w16cid:paraId="36005AF9" w16cid:durableId="2450C4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A37C7" w14:textId="77777777" w:rsidR="00AF59F1" w:rsidRDefault="00AF59F1" w:rsidP="002B3744">
      <w:pPr>
        <w:spacing w:after="0" w:line="240" w:lineRule="auto"/>
      </w:pPr>
      <w:r>
        <w:separator/>
      </w:r>
    </w:p>
  </w:endnote>
  <w:endnote w:type="continuationSeparator" w:id="0">
    <w:p w14:paraId="4B830320" w14:textId="77777777" w:rsidR="00AF59F1" w:rsidRDefault="00AF59F1" w:rsidP="002B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84A6" w14:textId="77777777" w:rsidR="00AF59F1" w:rsidRDefault="00AF59F1" w:rsidP="002B3744">
      <w:pPr>
        <w:spacing w:after="0" w:line="240" w:lineRule="auto"/>
      </w:pPr>
      <w:r>
        <w:separator/>
      </w:r>
    </w:p>
  </w:footnote>
  <w:footnote w:type="continuationSeparator" w:id="0">
    <w:p w14:paraId="7A6C4A93" w14:textId="77777777" w:rsidR="00AF59F1" w:rsidRDefault="00AF59F1" w:rsidP="002B374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R Rehani">
    <w15:presenceInfo w15:providerId="None" w15:userId="Peter R Rehani"/>
  </w15:person>
  <w15:person w15:author="Peter R Rehani [2]">
    <w15:presenceInfo w15:providerId="AD" w15:userId="S::prehani@wisc.edu::e21d7d6f-0557-4b6d-9444-18247269c5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B6"/>
    <w:rsid w:val="00012E7B"/>
    <w:rsid w:val="000E686B"/>
    <w:rsid w:val="0013700F"/>
    <w:rsid w:val="001A256C"/>
    <w:rsid w:val="001B55CE"/>
    <w:rsid w:val="001C519B"/>
    <w:rsid w:val="00201DF3"/>
    <w:rsid w:val="00223227"/>
    <w:rsid w:val="002931AA"/>
    <w:rsid w:val="0029341B"/>
    <w:rsid w:val="00294D8B"/>
    <w:rsid w:val="002B2744"/>
    <w:rsid w:val="002B3744"/>
    <w:rsid w:val="002C0035"/>
    <w:rsid w:val="002D671F"/>
    <w:rsid w:val="002F1780"/>
    <w:rsid w:val="002F3377"/>
    <w:rsid w:val="0030117E"/>
    <w:rsid w:val="00344BE6"/>
    <w:rsid w:val="00372249"/>
    <w:rsid w:val="00374432"/>
    <w:rsid w:val="0038790C"/>
    <w:rsid w:val="003A76D6"/>
    <w:rsid w:val="003E487F"/>
    <w:rsid w:val="003F7577"/>
    <w:rsid w:val="00455620"/>
    <w:rsid w:val="00471AE2"/>
    <w:rsid w:val="00495509"/>
    <w:rsid w:val="005135DB"/>
    <w:rsid w:val="0052041C"/>
    <w:rsid w:val="00523E4E"/>
    <w:rsid w:val="005508A9"/>
    <w:rsid w:val="00574E84"/>
    <w:rsid w:val="00592C7E"/>
    <w:rsid w:val="005B3EC0"/>
    <w:rsid w:val="005C6CF5"/>
    <w:rsid w:val="005E742A"/>
    <w:rsid w:val="006407A4"/>
    <w:rsid w:val="00671CE5"/>
    <w:rsid w:val="006A2183"/>
    <w:rsid w:val="006A25C7"/>
    <w:rsid w:val="006A4917"/>
    <w:rsid w:val="006E2A21"/>
    <w:rsid w:val="00701962"/>
    <w:rsid w:val="007041A7"/>
    <w:rsid w:val="007269EB"/>
    <w:rsid w:val="007413DD"/>
    <w:rsid w:val="00770FBC"/>
    <w:rsid w:val="007729D6"/>
    <w:rsid w:val="00816F7E"/>
    <w:rsid w:val="00866A73"/>
    <w:rsid w:val="008C0CB6"/>
    <w:rsid w:val="008F1AE1"/>
    <w:rsid w:val="00907194"/>
    <w:rsid w:val="00971BED"/>
    <w:rsid w:val="00980D56"/>
    <w:rsid w:val="009B2957"/>
    <w:rsid w:val="00A02762"/>
    <w:rsid w:val="00A076F2"/>
    <w:rsid w:val="00A5367C"/>
    <w:rsid w:val="00A65C86"/>
    <w:rsid w:val="00AE49B2"/>
    <w:rsid w:val="00AF59F1"/>
    <w:rsid w:val="00B151BD"/>
    <w:rsid w:val="00B26A21"/>
    <w:rsid w:val="00B77E16"/>
    <w:rsid w:val="00BA107B"/>
    <w:rsid w:val="00BE7263"/>
    <w:rsid w:val="00CF7573"/>
    <w:rsid w:val="00D16F9C"/>
    <w:rsid w:val="00D947BC"/>
    <w:rsid w:val="00DE073B"/>
    <w:rsid w:val="00DF3552"/>
    <w:rsid w:val="00E23A54"/>
    <w:rsid w:val="00E954CD"/>
    <w:rsid w:val="00EA1A3A"/>
    <w:rsid w:val="00EA4562"/>
    <w:rsid w:val="00F1229F"/>
    <w:rsid w:val="00F679F3"/>
    <w:rsid w:val="00F857C7"/>
    <w:rsid w:val="00F9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5AE4"/>
  <w15:chartTrackingRefBased/>
  <w15:docId w15:val="{37399EF9-AB0C-44C6-A058-CD5021BD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44"/>
  </w:style>
  <w:style w:type="paragraph" w:styleId="Footer">
    <w:name w:val="footer"/>
    <w:basedOn w:val="Normal"/>
    <w:link w:val="FooterChar"/>
    <w:uiPriority w:val="99"/>
    <w:unhideWhenUsed/>
    <w:rsid w:val="002B3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44"/>
  </w:style>
  <w:style w:type="character" w:styleId="PlaceholderText">
    <w:name w:val="Placeholder Text"/>
    <w:basedOn w:val="DefaultParagraphFont"/>
    <w:uiPriority w:val="99"/>
    <w:semiHidden/>
    <w:rsid w:val="00F96C4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3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3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3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3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34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9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A965A-16D4-47D7-A892-D57E5A1E2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Rehani</dc:creator>
  <cp:keywords/>
  <dc:description/>
  <cp:lastModifiedBy>Peter R Rehani</cp:lastModifiedBy>
  <cp:revision>2</cp:revision>
  <dcterms:created xsi:type="dcterms:W3CDTF">2022-05-26T04:36:00Z</dcterms:created>
  <dcterms:modified xsi:type="dcterms:W3CDTF">2022-05-26T04:36:00Z</dcterms:modified>
</cp:coreProperties>
</file>